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A0277" w14:textId="77777777" w:rsidR="00463329" w:rsidRPr="001A1C32" w:rsidRDefault="00463329" w:rsidP="00463329">
      <w:pPr>
        <w:pStyle w:val="Heading1"/>
      </w:pPr>
      <w:r w:rsidRPr="001A1C32">
        <w:t>Diners Process</w:t>
      </w:r>
    </w:p>
    <w:p w14:paraId="3A6D7B0E" w14:textId="77777777" w:rsidR="00463329" w:rsidRDefault="00463329" w:rsidP="00463329">
      <w:pPr>
        <w:spacing w:after="0" w:line="240" w:lineRule="auto"/>
      </w:pPr>
      <w:r>
        <w:t>Anek will send a message on BAU to start Diners Process</w:t>
      </w:r>
    </w:p>
    <w:p w14:paraId="15168A2D" w14:textId="77777777" w:rsidR="00463329" w:rsidRDefault="00463329" w:rsidP="00463329">
      <w:pPr>
        <w:spacing w:after="0" w:line="240" w:lineRule="auto"/>
      </w:pPr>
    </w:p>
    <w:p w14:paraId="1CBF9BC5" w14:textId="77777777" w:rsidR="00463329" w:rsidRPr="001A1C32" w:rsidRDefault="00463329" w:rsidP="0046332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A1C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  <w:t>STEP 1:</w:t>
      </w:r>
    </w:p>
    <w:p w14:paraId="7DC7899D" w14:textId="77777777" w:rsidR="00463329" w:rsidRPr="001A1C32" w:rsidRDefault="00463329" w:rsidP="0046332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Truncate all the below tables after taking backup in </w:t>
      </w:r>
      <w:proofErr w:type="spellStart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happi</w:t>
      </w:r>
      <w:proofErr w:type="spellEnd"/>
    </w:p>
    <w:p w14:paraId="6AF73CF3" w14:textId="77777777" w:rsidR="00463329" w:rsidRPr="001A1C32" w:rsidRDefault="00463329" w:rsidP="0046332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[</w:t>
      </w:r>
      <w:proofErr w:type="spellStart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diners_billing_db</w:t>
      </w:r>
      <w:proofErr w:type="spellEnd"/>
      <w:proofErr w:type="gramStart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].[</w:t>
      </w:r>
      <w:proofErr w:type="spellStart"/>
      <w:proofErr w:type="gramEnd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dbo</w:t>
      </w:r>
      <w:proofErr w:type="spellEnd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].[</w:t>
      </w:r>
      <w:proofErr w:type="spellStart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tblTempLoungeVisits</w:t>
      </w:r>
      <w:proofErr w:type="spellEnd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]</w:t>
      </w:r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br/>
        <w:t>[</w:t>
      </w:r>
      <w:proofErr w:type="spellStart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diners_billing_db</w:t>
      </w:r>
      <w:proofErr w:type="spellEnd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].[</w:t>
      </w:r>
      <w:proofErr w:type="spellStart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dbo</w:t>
      </w:r>
      <w:proofErr w:type="spellEnd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].[</w:t>
      </w:r>
      <w:proofErr w:type="spellStart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tblTempLoungeData</w:t>
      </w:r>
      <w:proofErr w:type="spellEnd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]</w:t>
      </w:r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br/>
        <w:t>[</w:t>
      </w:r>
      <w:proofErr w:type="spellStart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diners_billing_db</w:t>
      </w:r>
      <w:proofErr w:type="spellEnd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].[</w:t>
      </w:r>
      <w:proofErr w:type="spellStart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dbo</w:t>
      </w:r>
      <w:proofErr w:type="spellEnd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].[</w:t>
      </w:r>
      <w:proofErr w:type="spellStart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tblTempBinRanges</w:t>
      </w:r>
      <w:proofErr w:type="spellEnd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]</w:t>
      </w:r>
    </w:p>
    <w:p w14:paraId="29EA2C4B" w14:textId="77777777" w:rsidR="00463329" w:rsidRPr="001A1C32" w:rsidRDefault="00463329" w:rsidP="0046332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A1C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  <w:t>STEP 2:</w:t>
      </w:r>
    </w:p>
    <w:p w14:paraId="17B1F005" w14:textId="77777777" w:rsidR="00463329" w:rsidRPr="001A1C32" w:rsidRDefault="00463329" w:rsidP="004633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take a backup of [</w:t>
      </w:r>
      <w:proofErr w:type="spellStart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diners_billing_db</w:t>
      </w:r>
      <w:proofErr w:type="spellEnd"/>
      <w:proofErr w:type="gramStart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].[</w:t>
      </w:r>
      <w:proofErr w:type="spellStart"/>
      <w:proofErr w:type="gramEnd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dbo</w:t>
      </w:r>
      <w:proofErr w:type="spellEnd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].[</w:t>
      </w:r>
      <w:proofErr w:type="spellStart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tblPriceZones</w:t>
      </w:r>
      <w:proofErr w:type="spellEnd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] suffixed with the date and the user's initials</w:t>
      </w:r>
    </w:p>
    <w:p w14:paraId="2051C131" w14:textId="77777777" w:rsidR="00463329" w:rsidRPr="001A1C32" w:rsidRDefault="00463329" w:rsidP="004633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for example - </w:t>
      </w:r>
      <w:proofErr w:type="gramStart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Backups.bkup.diners</w:t>
      </w:r>
      <w:proofErr w:type="gramEnd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_billing_db_tblPriceZones_20190502_AA</w:t>
      </w:r>
    </w:p>
    <w:p w14:paraId="7B6D3250" w14:textId="77777777" w:rsidR="00463329" w:rsidRPr="001A1C32" w:rsidRDefault="00463329" w:rsidP="0046332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*then delete all records from [</w:t>
      </w:r>
      <w:proofErr w:type="spellStart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diners_billing_db</w:t>
      </w:r>
      <w:proofErr w:type="spellEnd"/>
      <w:proofErr w:type="gramStart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].[</w:t>
      </w:r>
      <w:proofErr w:type="spellStart"/>
      <w:proofErr w:type="gramEnd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dbo</w:t>
      </w:r>
      <w:proofErr w:type="spellEnd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].[</w:t>
      </w:r>
      <w:proofErr w:type="spellStart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tblPriceZones</w:t>
      </w:r>
      <w:proofErr w:type="spellEnd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] where </w:t>
      </w:r>
      <w:proofErr w:type="spellStart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client_id</w:t>
      </w:r>
      <w:proofErr w:type="spellEnd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!= 'DINERS2012' or end date &lt;&gt; '2029-12-31'</w:t>
      </w:r>
    </w:p>
    <w:p w14:paraId="27302C23" w14:textId="77777777" w:rsidR="00463329" w:rsidRPr="001A1C32" w:rsidRDefault="00463329" w:rsidP="0046332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A1C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  <w:t>BEGIN Tran</w:t>
      </w:r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br/>
        <w:t>Delete from [</w:t>
      </w:r>
      <w:proofErr w:type="spellStart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diners_billing_db</w:t>
      </w:r>
      <w:proofErr w:type="spellEnd"/>
      <w:proofErr w:type="gramStart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].[</w:t>
      </w:r>
      <w:proofErr w:type="spellStart"/>
      <w:proofErr w:type="gramEnd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dbo</w:t>
      </w:r>
      <w:proofErr w:type="spellEnd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].[</w:t>
      </w:r>
      <w:proofErr w:type="spellStart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tblPriceZones</w:t>
      </w:r>
      <w:proofErr w:type="spellEnd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] where </w:t>
      </w:r>
      <w:proofErr w:type="spellStart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client_id</w:t>
      </w:r>
      <w:proofErr w:type="spellEnd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!= 'DINERS2012' or </w:t>
      </w:r>
      <w:proofErr w:type="spellStart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end_date</w:t>
      </w:r>
      <w:proofErr w:type="spellEnd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 &lt;&gt;  '2029-12-31' </w:t>
      </w:r>
    </w:p>
    <w:p w14:paraId="7E1A04F7" w14:textId="77777777" w:rsidR="00463329" w:rsidRPr="001A1C32" w:rsidRDefault="00463329" w:rsidP="0046332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--commit</w:t>
      </w:r>
    </w:p>
    <w:p w14:paraId="473D7828" w14:textId="77777777" w:rsidR="00463329" w:rsidRPr="001A1C32" w:rsidRDefault="00463329" w:rsidP="0046332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A1C32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  <w:t>--rollback</w:t>
      </w:r>
    </w:p>
    <w:p w14:paraId="1C377D43" w14:textId="77777777" w:rsidR="00463329" w:rsidRPr="001A1C32" w:rsidRDefault="00463329" w:rsidP="0046332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A1C32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  <w:t>--commit</w:t>
      </w:r>
    </w:p>
    <w:p w14:paraId="17CD27F1" w14:textId="77777777" w:rsidR="00463329" w:rsidRPr="001A1C32" w:rsidRDefault="00463329" w:rsidP="0046332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ins w:id="0" w:author="Unknown">
        <w:r w:rsidRPr="001A1C32">
          <w:rPr>
            <w:rFonts w:ascii="Arial" w:eastAsia="Times New Roman" w:hAnsi="Arial" w:cs="Arial"/>
            <w:color w:val="333333"/>
            <w:sz w:val="21"/>
            <w:szCs w:val="21"/>
            <w:lang w:eastAsia="en-GB"/>
          </w:rPr>
          <w:t>QA by checking this by using</w:t>
        </w:r>
      </w:ins>
    </w:p>
    <w:p w14:paraId="34820FA9" w14:textId="77777777" w:rsidR="00463329" w:rsidRPr="001A1C32" w:rsidRDefault="00463329" w:rsidP="0046332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Select * From [</w:t>
      </w:r>
      <w:proofErr w:type="spellStart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diners_billing_db</w:t>
      </w:r>
      <w:proofErr w:type="spellEnd"/>
      <w:proofErr w:type="gramStart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].[</w:t>
      </w:r>
      <w:proofErr w:type="spellStart"/>
      <w:proofErr w:type="gramEnd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dbo</w:t>
      </w:r>
      <w:proofErr w:type="spellEnd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].[</w:t>
      </w:r>
      <w:proofErr w:type="spellStart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tblPriceZones</w:t>
      </w:r>
      <w:proofErr w:type="spellEnd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]</w:t>
      </w:r>
    </w:p>
    <w:p w14:paraId="7C9F8854" w14:textId="77777777" w:rsidR="00463329" w:rsidRPr="001A1C32" w:rsidRDefault="00463329" w:rsidP="0046332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where </w:t>
      </w:r>
      <w:proofErr w:type="spellStart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client_id</w:t>
      </w:r>
      <w:proofErr w:type="spellEnd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= 'DINERS2012'</w:t>
      </w:r>
    </w:p>
    <w:p w14:paraId="0F3DF8BA" w14:textId="77777777" w:rsidR="00463329" w:rsidRPr="001A1C32" w:rsidRDefault="00463329" w:rsidP="0046332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A1C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  <w:t>STEP 3:</w:t>
      </w:r>
    </w:p>
    <w:p w14:paraId="577BB4EF" w14:textId="77777777" w:rsidR="00463329" w:rsidRPr="001A1C32" w:rsidRDefault="00463329" w:rsidP="0046332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Run </w:t>
      </w:r>
      <w:proofErr w:type="spellStart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temp_lounge_data</w:t>
      </w:r>
      <w:proofErr w:type="spellEnd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load - Add_Lounge_Data_Diners_Billing.txt location O:\2. </w:t>
      </w:r>
      <w:proofErr w:type="spellStart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DataSets</w:t>
      </w:r>
      <w:proofErr w:type="spellEnd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\Diners\BAU\Projects\SQL scripts used in Access DB\Scripts\Step3_Add_Lounge_Data_Diners_Billing.sql</w:t>
      </w:r>
    </w:p>
    <w:p w14:paraId="3FD92BF6" w14:textId="77777777" w:rsidR="00463329" w:rsidRPr="001A1C32" w:rsidRDefault="00463329" w:rsidP="0046332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A1C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  <w:t>Note that this script is based on access parameters - therefore run as a whole script</w:t>
      </w:r>
    </w:p>
    <w:p w14:paraId="09784EDE" w14:textId="77777777" w:rsidR="00463329" w:rsidRPr="001A1C32" w:rsidRDefault="00463329" w:rsidP="0046332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A1C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  <w:t>STEP 4:</w:t>
      </w:r>
    </w:p>
    <w:p w14:paraId="67764D99" w14:textId="77777777" w:rsidR="00463329" w:rsidRPr="001A1C32" w:rsidRDefault="00463329" w:rsidP="0046332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Reload table in full from STEP 2 - reload backup of [</w:t>
      </w:r>
      <w:proofErr w:type="spellStart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diners_billing_db</w:t>
      </w:r>
      <w:proofErr w:type="spellEnd"/>
      <w:proofErr w:type="gramStart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].[</w:t>
      </w:r>
      <w:proofErr w:type="spellStart"/>
      <w:proofErr w:type="gramEnd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dbo</w:t>
      </w:r>
      <w:proofErr w:type="spellEnd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].[</w:t>
      </w:r>
      <w:proofErr w:type="spellStart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tblPriceZones</w:t>
      </w:r>
      <w:proofErr w:type="spellEnd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]</w:t>
      </w:r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br/>
        <w:t xml:space="preserve">O:\2. </w:t>
      </w:r>
      <w:proofErr w:type="spellStart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DataSets</w:t>
      </w:r>
      <w:proofErr w:type="spellEnd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\Diners\BAU\Projects\SQL scripts used in Access DB\Scripts\Step4_Reload_backup_tblPriceZones</w:t>
      </w:r>
    </w:p>
    <w:p w14:paraId="408BD434" w14:textId="77777777" w:rsidR="00463329" w:rsidRPr="001A1C32" w:rsidRDefault="00463329" w:rsidP="0046332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*</w:t>
      </w:r>
      <w:proofErr w:type="gramStart"/>
      <w:r w:rsidRPr="001A1C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  <w:t>truncate</w:t>
      </w:r>
      <w:proofErr w:type="gramEnd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 </w:t>
      </w:r>
      <w:proofErr w:type="spellStart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PriceZones</w:t>
      </w:r>
      <w:proofErr w:type="spellEnd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then reload from backup (added comments to the above script)</w:t>
      </w:r>
    </w:p>
    <w:p w14:paraId="4F589EC3" w14:textId="77777777" w:rsidR="00463329" w:rsidRPr="001A1C32" w:rsidRDefault="00463329" w:rsidP="0046332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ins w:id="1" w:author="Unknown">
        <w:r w:rsidRPr="001A1C32">
          <w:rPr>
            <w:rFonts w:ascii="Arial" w:eastAsia="Times New Roman" w:hAnsi="Arial" w:cs="Arial"/>
            <w:color w:val="333333"/>
            <w:sz w:val="21"/>
            <w:szCs w:val="21"/>
            <w:lang w:eastAsia="en-GB"/>
          </w:rPr>
          <w:t>QA Check:</w:t>
        </w:r>
      </w:ins>
    </w:p>
    <w:p w14:paraId="15CF90CF" w14:textId="77777777" w:rsidR="00463329" w:rsidRPr="001A1C32" w:rsidRDefault="00463329" w:rsidP="0046332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A1C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  <w:t>Ensure that you do not double-load in the records for Price Zones - otherwise Step 7 will fail</w:t>
      </w:r>
    </w:p>
    <w:p w14:paraId="56F3133D" w14:textId="77777777" w:rsidR="00463329" w:rsidRPr="001A1C32" w:rsidRDefault="00463329" w:rsidP="0046332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A1C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  <w:t>STEP 5:</w:t>
      </w:r>
    </w:p>
    <w:p w14:paraId="4635F449" w14:textId="77777777" w:rsidR="00463329" w:rsidRPr="001A1C32" w:rsidRDefault="00463329" w:rsidP="0046332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Manually load the file to the </w:t>
      </w:r>
      <w:proofErr w:type="spellStart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to</w:t>
      </w:r>
      <w:proofErr w:type="spellEnd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temp table the Franchise Data (also known as the </w:t>
      </w:r>
      <w:proofErr w:type="spellStart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BIn</w:t>
      </w:r>
      <w:proofErr w:type="spellEnd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Cycle List)</w:t>
      </w:r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br/>
        <w:t>**BAU team to confirm the file location and the file would be directly loaded to the table [</w:t>
      </w:r>
      <w:proofErr w:type="spellStart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diners_billing_db</w:t>
      </w:r>
      <w:proofErr w:type="spellEnd"/>
      <w:proofErr w:type="gramStart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].[</w:t>
      </w:r>
      <w:proofErr w:type="spellStart"/>
      <w:proofErr w:type="gramEnd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dbo</w:t>
      </w:r>
      <w:proofErr w:type="spellEnd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].[</w:t>
      </w:r>
      <w:proofErr w:type="spellStart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tblTempBinRanges</w:t>
      </w:r>
      <w:proofErr w:type="spellEnd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]</w:t>
      </w:r>
    </w:p>
    <w:p w14:paraId="1EE9684B" w14:textId="77777777" w:rsidR="00463329" w:rsidRPr="001A1C32" w:rsidRDefault="00463329" w:rsidP="0046332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A1C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  <w:lastRenderedPageBreak/>
        <w:t>STEP 6:</w:t>
      </w:r>
    </w:p>
    <w:p w14:paraId="7B52BB91" w14:textId="77777777" w:rsidR="00463329" w:rsidRPr="001A1C32" w:rsidRDefault="00463329" w:rsidP="0046332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Run Update and Add Franchise Data once source file loaded into temp tables.</w:t>
      </w:r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br/>
      </w:r>
      <w:proofErr w:type="spellStart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sql</w:t>
      </w:r>
      <w:proofErr w:type="spellEnd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location O:\2. </w:t>
      </w:r>
      <w:proofErr w:type="spellStart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DataSets</w:t>
      </w:r>
      <w:proofErr w:type="spellEnd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\Diners\BAU\Projects\SQL scripts used in Access DB\Scripts\Step6_Update and Add Franchise </w:t>
      </w:r>
      <w:proofErr w:type="spellStart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Data.sql</w:t>
      </w:r>
      <w:proofErr w:type="spellEnd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br/>
      </w:r>
      <w:proofErr w:type="spellStart"/>
      <w:proofErr w:type="gramStart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Note:In</w:t>
      </w:r>
      <w:proofErr w:type="spellEnd"/>
      <w:proofErr w:type="gramEnd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the above </w:t>
      </w:r>
      <w:proofErr w:type="spellStart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sql</w:t>
      </w:r>
      <w:proofErr w:type="spellEnd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change date in the Expr1 to previous reporting month manually before running the script</w:t>
      </w:r>
    </w:p>
    <w:p w14:paraId="2FF29DF7" w14:textId="77777777" w:rsidR="00463329" w:rsidRPr="001A1C32" w:rsidRDefault="00463329" w:rsidP="0046332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**BAU reporting team to check and verify the table after the update</w:t>
      </w:r>
    </w:p>
    <w:p w14:paraId="09A2E2FA" w14:textId="77777777" w:rsidR="00463329" w:rsidRPr="001A1C32" w:rsidRDefault="00463329" w:rsidP="0046332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A1C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  <w:t>STEP 7:</w:t>
      </w:r>
    </w:p>
    <w:p w14:paraId="48EA46EB" w14:textId="77777777" w:rsidR="00463329" w:rsidRPr="001A1C32" w:rsidRDefault="00463329" w:rsidP="0046332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Need to run 3 steps for LV loading for Diners:</w:t>
      </w:r>
    </w:p>
    <w:p w14:paraId="5EAF84C1" w14:textId="77777777" w:rsidR="00463329" w:rsidRPr="001A1C32" w:rsidRDefault="00463329" w:rsidP="0046332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O:\2. </w:t>
      </w:r>
      <w:proofErr w:type="spellStart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DataSets</w:t>
      </w:r>
      <w:proofErr w:type="spellEnd"/>
      <w:r w:rsidRPr="001A1C3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\Diners\BAU\Projects\SQL scripts used in Access DB\LV Load</w:t>
      </w:r>
    </w:p>
    <w:p w14:paraId="0E84C2B9" w14:textId="77777777" w:rsidR="00463329" w:rsidRPr="001A1C32" w:rsidRDefault="00463329" w:rsidP="0046332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A1C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  <w:t xml:space="preserve">1) STEP_1_update records in the temp lv </w:t>
      </w:r>
      <w:proofErr w:type="spellStart"/>
      <w:r w:rsidRPr="001A1C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  <w:t>table.sql</w:t>
      </w:r>
      <w:proofErr w:type="spellEnd"/>
    </w:p>
    <w:p w14:paraId="162EE82F" w14:textId="77777777" w:rsidR="00463329" w:rsidRPr="001A1C32" w:rsidRDefault="00463329" w:rsidP="0046332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A1C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  <w:t xml:space="preserve">2) STEP_2_qdupTempLoungeVisits - check for </w:t>
      </w:r>
      <w:proofErr w:type="spellStart"/>
      <w:r w:rsidRPr="001A1C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  <w:t>dups.sql</w:t>
      </w:r>
      <w:proofErr w:type="spellEnd"/>
    </w:p>
    <w:p w14:paraId="208E16A9" w14:textId="77777777" w:rsidR="00463329" w:rsidRPr="001A1C32" w:rsidRDefault="00463329" w:rsidP="0046332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A1C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  <w:t xml:space="preserve">3) STEP_3_qappLoungeVisits - transfer from temp to </w:t>
      </w:r>
      <w:proofErr w:type="spellStart"/>
      <w:r w:rsidRPr="001A1C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  <w:t>live.sql</w:t>
      </w:r>
      <w:proofErr w:type="spellEnd"/>
    </w:p>
    <w:p w14:paraId="36C7DB9E" w14:textId="77777777" w:rsidR="008C1FF6" w:rsidRDefault="008C1FF6"/>
    <w:sectPr w:rsidR="008C1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62812"/>
    <w:multiLevelType w:val="multilevel"/>
    <w:tmpl w:val="C59C7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187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29"/>
    <w:rsid w:val="00463329"/>
    <w:rsid w:val="008C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D48C8"/>
  <w15:chartTrackingRefBased/>
  <w15:docId w15:val="{89F6DD5F-6D97-42DA-9E97-510A3DFE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329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3329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329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 Deshmukh</dc:creator>
  <cp:keywords/>
  <dc:description/>
  <cp:lastModifiedBy>Harshad Deshmukh</cp:lastModifiedBy>
  <cp:revision>1</cp:revision>
  <dcterms:created xsi:type="dcterms:W3CDTF">2023-02-07T19:35:00Z</dcterms:created>
  <dcterms:modified xsi:type="dcterms:W3CDTF">2023-02-07T19:36:00Z</dcterms:modified>
</cp:coreProperties>
</file>